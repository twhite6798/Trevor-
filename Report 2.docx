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ind w:firstLine="0"/>
      </w:pPr>
      <w:ins w:id="0" w:date="2019-01-21T16:29:50Z" w:author="Trevor White">
        <w:r>
          <w:drawing>
            <wp:inline distT="0" distB="0" distL="0" distR="0">
              <wp:extent cx="4207362" cy="7483494"/>
              <wp:effectExtent l="0" t="0" r="0" b="0"/>
              <wp:docPr id="1073741825" name="officeArt object" descr="image1.jpg"/>
              <wp:cNvGraphicFramePr/>
              <a:graphic xmlns:a="http://schemas.openxmlformats.org/drawingml/2006/main">
                <a:graphicData uri="http://schemas.openxmlformats.org/drawingml/2006/picture">
                  <pic:pic xmlns:pic="http://schemas.openxmlformats.org/drawingml/2006/picture">
                    <pic:nvPicPr>
                      <pic:cNvPr id="1073741825" name="image1.jpg" descr="image1.jpg"/>
                      <pic:cNvPicPr>
                        <a:picLocks noChangeAspect="1"/>
                      </pic:cNvPicPr>
                    </pic:nvPicPr>
                    <pic:blipFill>
                      <a:blip r:embed="rId4">
                        <a:extLst/>
                      </a:blip>
                      <a:stretch>
                        <a:fillRect/>
                      </a:stretch>
                    </pic:blipFill>
                    <pic:spPr>
                      <a:xfrm>
                        <a:off x="0" y="0"/>
                        <a:ext cx="4207362" cy="7483494"/>
                      </a:xfrm>
                      <a:prstGeom prst="rect">
                        <a:avLst/>
                      </a:prstGeom>
                      <a:ln w="12700" cap="flat">
                        <a:noFill/>
                        <a:miter lim="400000"/>
                      </a:ln>
                      <a:effectLst/>
                    </pic:spPr>
                  </pic:pic>
                </a:graphicData>
              </a:graphic>
            </wp:inline>
          </w:drawing>
        </w:r>
      </w:ins>
      <w:r>
        <w:rPr>
          <w:rtl w:val="0"/>
          <w:lang w:val="en-US"/>
        </w:rPr>
        <w:t>Your Name</w:t>
      </w:r>
    </w:p>
    <w:p>
      <w:pPr>
        <w:pStyle w:val="Body"/>
        <w:ind w:firstLine="0"/>
      </w:pPr>
      <w:r>
        <w:rPr>
          <w:rtl w:val="0"/>
          <w:lang w:val="it-IT"/>
        </w:rPr>
        <w:t xml:space="preserve">Professor Name </w:t>
      </w:r>
    </w:p>
    <w:p>
      <w:pPr>
        <w:pStyle w:val="Body"/>
        <w:ind w:firstLine="0"/>
      </w:pPr>
      <w:r>
        <w:rPr>
          <w:rtl w:val="0"/>
          <w:lang w:val="en-US"/>
        </w:rPr>
        <w:t>Subject Name</w:t>
      </w:r>
    </w:p>
    <w:p>
      <w:pPr>
        <w:pStyle w:val="Body"/>
        <w:ind w:firstLine="0"/>
      </w:pPr>
      <w:r>
        <w:rPr>
          <w:rtl w:val="0"/>
        </w:rPr>
        <w:t>04 September 20XX</w:t>
      </w:r>
    </w:p>
    <w:p>
      <w:pPr>
        <w:pStyle w:val="Title"/>
      </w:pPr>
      <w:bookmarkStart w:name="_bllyran0q013" w:id="1"/>
      <w:bookmarkEnd w:id="1"/>
      <w:r>
        <w:rPr>
          <w:rFonts w:cs="Arial Unicode MS" w:eastAsia="Arial Unicode MS"/>
          <w:rtl w:val="0"/>
        </w:rPr>
        <w:t>T</w:t>
      </w:r>
      <w:r>
        <w:rPr>
          <w:rFonts w:cs="Arial Unicode MS" w:eastAsia="Arial Unicode MS"/>
          <w:rtl w:val="0"/>
        </w:rPr>
        <w:t>itle of Your Report</w:t>
      </w:r>
    </w:p>
    <w:p>
      <w:pPr>
        <w:pStyle w:val="Body"/>
      </w:pPr>
      <w:r>
        <w:rPr>
          <w:rtl w:val="0"/>
          <w:lang w:val="it-IT"/>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p>
      <w:pPr>
        <w:pStyle w:val="Heading"/>
      </w:pPr>
      <w:bookmarkStart w:name="_t03ncj2rfsbl" w:id="2"/>
      <w:bookmarkEnd w:id="2"/>
      <w:r>
        <w:rPr>
          <w:rFonts w:cs="Arial Unicode MS" w:eastAsia="Arial Unicode MS"/>
          <w:rtl w:val="0"/>
        </w:rPr>
        <w:t>S</w:t>
      </w:r>
      <w:r>
        <w:rPr>
          <w:rFonts w:cs="Arial Unicode MS" w:eastAsia="Arial Unicode MS"/>
          <w:rtl w:val="0"/>
          <w:lang w:val="de-DE"/>
        </w:rPr>
        <w:t>ECTION HEADER</w:t>
      </w:r>
    </w:p>
    <w:p>
      <w:pPr>
        <w:pStyle w:val="Body"/>
        <w:ind w:firstLine="0"/>
      </w:pPr>
      <w:r>
        <w:rPr>
          <w:rtl w:val="0"/>
          <w:lang w:val="it-IT"/>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p>
    <w:p>
      <w:pPr>
        <w:pStyle w:val="Body"/>
        <w:spacing w:before="200"/>
        <w:ind w:firstLine="0"/>
      </w:pPr>
      <w:r>
        <w:rPr>
          <w:i w:val="1"/>
          <w:iCs w:val="1"/>
          <w:rtl w:val="0"/>
          <w:lang w:val="en-US"/>
        </w:rPr>
        <w:t>Subsection heading.</w:t>
      </w:r>
      <w:r>
        <w:rPr>
          <w:rtl w:val="0"/>
          <w:lang w:val="en-US"/>
        </w:rPr>
        <w:t xml:space="preserve"> Lorem ipsum dolor sit amet, consectetuer adipiscing elit, sed diam nonummy nibh euismod tincidunt ut laoreet dolore magna aliquam erat volutpat:</w:t>
      </w:r>
    </w:p>
    <w:p>
      <w:pPr>
        <w:pStyle w:val="Body"/>
        <w:ind w:left="1440" w:firstLine="0"/>
      </w:pPr>
      <w:r>
        <w:rPr>
          <w:rtl w:val="0"/>
          <w:lang w:val="en-US"/>
        </w:rPr>
        <w:t>(1) Lorem ipsum dolor sit amet; (2) consectetuer adipiscing elit; (3) sed diam nonummy nibh euismod tincidunt ut laoreet dolore magna aliquam erat volutpat; and (4) ut wisi enim ad minim veniam.  (Lorem et al. 14)</w:t>
      </w:r>
    </w:p>
    <w:p>
      <w:pPr>
        <w:pStyle w:val="Body"/>
        <w:rPr>
          <w:i w:val="1"/>
          <w:iCs w:val="1"/>
        </w:rPr>
      </w:pPr>
      <w:r>
        <w:rPr>
          <w:rtl w:val="0"/>
          <w:lang w:val="it-IT"/>
        </w:rPr>
        <w:t>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p>
      <w:pPr>
        <w:pStyle w:val="Body"/>
        <w:spacing w:before="200"/>
        <w:ind w:firstLine="0"/>
      </w:pPr>
      <w:r>
        <w:rPr>
          <w:i w:val="1"/>
          <w:iCs w:val="1"/>
          <w:rtl w:val="0"/>
          <w:lang w:val="en-US"/>
        </w:rPr>
        <w:t>Subsection heading.</w:t>
      </w:r>
      <w:r>
        <w:rPr>
          <w:rtl w:val="0"/>
          <w:lang w:val="it-IT"/>
        </w:rPr>
        <w:t xml:space="preserve"> 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p>
    <w:p>
      <w:pPr>
        <w:pStyle w:val="Heading"/>
      </w:pPr>
      <w:bookmarkStart w:name="_yfbxp7di8iko" w:id="3"/>
      <w:bookmarkEnd w:id="3"/>
      <w:r>
        <w:rPr>
          <w:rFonts w:cs="Arial Unicode MS" w:eastAsia="Arial Unicode MS"/>
          <w:rtl w:val="0"/>
        </w:rPr>
        <w:t>C</w:t>
      </w:r>
      <w:r>
        <w:rPr>
          <w:rFonts w:cs="Arial Unicode MS" w:eastAsia="Arial Unicode MS"/>
          <w:rtl w:val="0"/>
        </w:rPr>
        <w:t>ONCLUSION</w:t>
      </w:r>
    </w:p>
    <w:p>
      <w:pPr>
        <w:pStyle w:val="Body"/>
        <w:ind w:firstLine="0"/>
      </w:pPr>
      <w:r>
        <w:rPr>
          <w:rtl w:val="0"/>
          <w:lang w:val="it-IT"/>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Body"/>
      </w:pPr>
      <w:r>
        <w:rPr>
          <w:rtl w:val="0"/>
          <w:lang w:val="it-IT"/>
        </w:rPr>
        <w:t>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p>
      <w:pPr>
        <w:pStyle w:val="Body"/>
      </w:pPr>
    </w:p>
    <w:p>
      <w:pPr>
        <w:pStyle w:val="Body"/>
      </w:pPr>
    </w:p>
    <w:p>
      <w:pPr>
        <w:pStyle w:val="Body"/>
      </w:pPr>
    </w:p>
    <w:p>
      <w:pPr>
        <w:pStyle w:val="Body"/>
        <w:ind w:firstLine="0"/>
      </w:pPr>
    </w:p>
    <w:p>
      <w:pPr>
        <w:pStyle w:val="Body"/>
        <w:widowControl w:val="0"/>
        <w:ind w:firstLine="0"/>
        <w:jc w:val="center"/>
      </w:pPr>
      <w:r>
        <w:rPr>
          <w:rtl w:val="0"/>
          <w:lang w:val="en-US"/>
        </w:rPr>
        <w:t>Works Cited</w:t>
      </w:r>
    </w:p>
    <w:p>
      <w:pPr>
        <w:pStyle w:val="Body"/>
        <w:ind w:left="720" w:hanging="720"/>
      </w:pPr>
      <w:r>
        <w:rPr>
          <w:rtl w:val="0"/>
        </w:rPr>
        <w:t xml:space="preserve">Dolor, L.I. </w:t>
      </w:r>
      <w:r>
        <w:rPr>
          <w:i w:val="1"/>
          <w:iCs w:val="1"/>
          <w:rtl w:val="0"/>
        </w:rPr>
        <w:t>Lorem ipsum dolor sit amet, consectetuer adipiscing elit</w:t>
      </w:r>
      <w:r>
        <w:rPr>
          <w:rtl w:val="0"/>
        </w:rPr>
        <w:t xml:space="preserve">, 1998. Print. </w:t>
      </w:r>
    </w:p>
    <w:p>
      <w:pPr>
        <w:pStyle w:val="Body"/>
        <w:ind w:left="720" w:hanging="720"/>
      </w:pPr>
      <w:r>
        <w:rPr>
          <w:rtl w:val="0"/>
        </w:rPr>
        <w:t xml:space="preserve">Dolor, L.I. </w:t>
      </w:r>
      <w:r>
        <w:rPr>
          <w:i w:val="1"/>
          <w:iCs w:val="1"/>
          <w:rtl w:val="0"/>
          <w:lang w:val="en-US"/>
        </w:rPr>
        <w:t>Lorem ipsum dolor sit amet, consectetuer adipiscing elit, sed diam nonummy nibh. New York</w:t>
      </w:r>
      <w:r>
        <w:rPr>
          <w:rtl w:val="0"/>
          <w:lang w:val="it-IT"/>
        </w:rPr>
        <w:t xml:space="preserve">: Columbia UP, 1998. Print. </w:t>
      </w:r>
    </w:p>
    <w:p>
      <w:pPr>
        <w:pStyle w:val="Body"/>
        <w:ind w:left="720" w:hanging="720"/>
      </w:pPr>
      <w:r>
        <w:rPr>
          <w:rtl w:val="0"/>
        </w:rPr>
        <w:t>Doe, R. John.</w:t>
      </w:r>
      <w:r>
        <w:rPr>
          <w:i w:val="1"/>
          <w:iCs w:val="1"/>
          <w:rtl w:val="0"/>
        </w:rPr>
        <w:t xml:space="preserve"> </w:t>
      </w:r>
      <w:r>
        <w:rPr>
          <w:rtl w:val="0"/>
        </w:rPr>
        <w:t xml:space="preserve"> </w:t>
      </w:r>
      <w:r>
        <w:rPr>
          <w:i w:val="1"/>
          <w:iCs w:val="1"/>
          <w:rtl w:val="0"/>
          <w:lang w:val="en-US"/>
        </w:rPr>
        <w:t xml:space="preserve">Lorem ipsum dolor sit amet, consectetuer adipiscing elit, sed diam nonummy nibh, </w:t>
      </w:r>
      <w:r>
        <w:rPr>
          <w:rtl w:val="0"/>
        </w:rPr>
        <w:t>1998. Print.</w:t>
      </w:r>
    </w:p>
    <w:sectPr>
      <w:headerReference w:type="default" r:id="rId5"/>
      <w:footerReference w:type="default" r:id="rId6"/>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p>
  <w:p>
    <w:pPr>
      <w:pStyle w:val="Body"/>
      <w:jc w:val="right"/>
    </w:pPr>
    <w:r>
      <w:rPr/>
      <w:fldChar w:fldCharType="begin" w:fldLock="0"/>
    </w:r>
    <w:r>
      <w:instrText xml:space="preserve"> PAGE </w:instrText>
    </w:r>
    <w:r>
      <w:rPr/>
      <w:fldChar w:fldCharType="separate" w:fldLock="0"/>
    </w:r>
    <w:r>
      <w:t>4</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60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0"/>
      <w:keepLines w:val="0"/>
      <w:pageBreakBefore w:val="0"/>
      <w:widowControl w:val="1"/>
      <w:shd w:val="clear" w:color="auto" w:fill="auto"/>
      <w:suppressAutoHyphens w:val="0"/>
      <w:bidi w:val="0"/>
      <w:spacing w:before="200" w:after="0" w:line="48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